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400F9" w:rsidR="000B1FF8" w:rsidRDefault="008D7448" w14:paraId="201DAF60" w14:textId="555313AF">
      <w:pPr>
        <w:rPr>
          <w:rFonts w:asciiTheme="majorHAnsi" w:hAnsiTheme="majorHAnsi" w:cstheme="majorHAnsi"/>
          <w:b/>
          <w:bCs/>
          <w:sz w:val="32"/>
          <w:szCs w:val="32"/>
        </w:rPr>
      </w:pPr>
      <w:r>
        <w:rPr>
          <w:rFonts w:asciiTheme="majorHAnsi" w:hAnsiTheme="majorHAnsi" w:cstheme="majorHAnsi"/>
          <w:b/>
          <w:bCs/>
          <w:sz w:val="32"/>
          <w:szCs w:val="32"/>
        </w:rPr>
        <w:t xml:space="preserve">Geospatial Centroid </w:t>
      </w:r>
      <w:r w:rsidRPr="008E6107" w:rsidR="007558D3">
        <w:rPr>
          <w:rFonts w:asciiTheme="majorHAnsi" w:hAnsiTheme="majorHAnsi" w:cstheme="majorHAnsi"/>
          <w:b/>
          <w:bCs/>
          <w:sz w:val="32"/>
          <w:szCs w:val="32"/>
        </w:rPr>
        <w:t>GitHub Collaboration Workflow</w:t>
      </w:r>
    </w:p>
    <w:p w:rsidRPr="00F35708" w:rsidR="000B1FF8" w:rsidP="007558D3" w:rsidRDefault="000B1FF8" w14:paraId="36225E8A" w14:textId="6782A9D1">
      <w:pPr>
        <w:rPr>
          <w:rFonts w:cstheme="minorHAnsi"/>
          <w:b/>
          <w:bCs/>
          <w:u w:val="single"/>
        </w:rPr>
      </w:pPr>
      <w:r w:rsidRPr="00F35708">
        <w:rPr>
          <w:rFonts w:cstheme="minorHAnsi"/>
          <w:b/>
          <w:bCs/>
          <w:u w:val="single"/>
        </w:rPr>
        <w:t>Starting a new project:</w:t>
      </w:r>
    </w:p>
    <w:p w:rsidR="007558D3" w:rsidP="007558D3" w:rsidRDefault="009B7A96" w14:paraId="1D68F5CB" w14:textId="43055F16">
      <w:pPr>
        <w:pStyle w:val="ListParagraph"/>
        <w:numPr>
          <w:ilvl w:val="0"/>
          <w:numId w:val="1"/>
        </w:numPr>
      </w:pPr>
      <w:r>
        <w:t xml:space="preserve">From </w:t>
      </w:r>
      <w:r w:rsidR="008D7448">
        <w:t xml:space="preserve">the Geospatial Centroid GitHub </w:t>
      </w:r>
      <w:r>
        <w:t>account</w:t>
      </w:r>
      <w:r w:rsidR="008D7448">
        <w:t>: create a new repository with appropriate naming convention (</w:t>
      </w:r>
      <w:r>
        <w:t>short/concise, no spaces</w:t>
      </w:r>
      <w:r w:rsidR="008D7448">
        <w:t>).</w:t>
      </w:r>
    </w:p>
    <w:p w:rsidR="007558D3" w:rsidP="007558D3" w:rsidRDefault="007558D3" w14:paraId="5EAA3919" w14:textId="47A617D3">
      <w:pPr>
        <w:pStyle w:val="ListParagraph"/>
        <w:numPr>
          <w:ilvl w:val="0"/>
          <w:numId w:val="1"/>
        </w:numPr>
      </w:pPr>
      <w:r>
        <w:t>Admin (the person who created the repo): Clone the repo to local machine</w:t>
      </w:r>
    </w:p>
    <w:p w:rsidR="007558D3" w:rsidP="007558D3" w:rsidRDefault="007558D3" w14:paraId="435D5171" w14:textId="66B8CB80">
      <w:pPr>
        <w:pStyle w:val="ListParagraph"/>
        <w:numPr>
          <w:ilvl w:val="1"/>
          <w:numId w:val="1"/>
        </w:numPr>
      </w:pPr>
      <w:r>
        <w:t xml:space="preserve">Create a basic folder structure (i.e., data, scripts, outputs, etc.) </w:t>
      </w:r>
      <w:r w:rsidR="001E2FA9">
        <w:t xml:space="preserve">with a basic README file </w:t>
      </w:r>
      <w:r w:rsidR="00F35708">
        <w:t xml:space="preserve">describing </w:t>
      </w:r>
      <w:r w:rsidR="001E2FA9">
        <w:t xml:space="preserve">the project </w:t>
      </w:r>
      <w:r>
        <w:t>and push to GitHub. This sets the folder/file structure for the rest of the project.</w:t>
      </w:r>
    </w:p>
    <w:p w:rsidR="008D7448" w:rsidP="007558D3" w:rsidRDefault="008D7448" w14:paraId="4D7E28E0" w14:textId="3B642A25">
      <w:pPr>
        <w:pStyle w:val="ListParagraph"/>
        <w:numPr>
          <w:ilvl w:val="1"/>
          <w:numId w:val="1"/>
        </w:numPr>
      </w:pPr>
      <w:r>
        <w:t xml:space="preserve">For R projects, also create an R project with git version control (guide </w:t>
      </w:r>
      <w:hyperlink w:history="1" w:anchor="make-a-repo-on-github-3" r:id="rId5">
        <w:r w:rsidRPr="008D7448">
          <w:rPr>
            <w:rStyle w:val="Hyperlink"/>
          </w:rPr>
          <w:t>here</w:t>
        </w:r>
      </w:hyperlink>
      <w:r>
        <w:t>) and push to GitHub</w:t>
      </w:r>
    </w:p>
    <w:p w:rsidR="007558D3" w:rsidP="007558D3" w:rsidRDefault="007558D3" w14:paraId="6E0A4253" w14:textId="1A92D01A">
      <w:pPr>
        <w:pStyle w:val="ListParagraph"/>
        <w:numPr>
          <w:ilvl w:val="0"/>
          <w:numId w:val="1"/>
        </w:numPr>
      </w:pPr>
      <w:r>
        <w:t xml:space="preserve">Add </w:t>
      </w:r>
      <w:r w:rsidR="005B2A92">
        <w:t xml:space="preserve">collaborators </w:t>
      </w:r>
      <w:r w:rsidR="009C4FA8">
        <w:t xml:space="preserve">with </w:t>
      </w:r>
      <w:r w:rsidR="005B2A92">
        <w:t>write/push access</w:t>
      </w:r>
      <w:r>
        <w:t xml:space="preserve"> by going to repo </w:t>
      </w:r>
      <w:r w:rsidR="005B2A92">
        <w:t>S</w:t>
      </w:r>
      <w:r>
        <w:t>ettings -&gt;</w:t>
      </w:r>
      <w:r w:rsidR="005B2A92">
        <w:t xml:space="preserve"> Manage Access</w:t>
      </w:r>
      <w:r>
        <w:t xml:space="preserve">  -&gt; </w:t>
      </w:r>
      <w:r w:rsidR="005B2A92">
        <w:t>Invite a</w:t>
      </w:r>
      <w:r>
        <w:t xml:space="preserve"> </w:t>
      </w:r>
      <w:r w:rsidR="005B2A92">
        <w:t>C</w:t>
      </w:r>
      <w:r>
        <w:t>ollaborator</w:t>
      </w:r>
    </w:p>
    <w:p w:rsidR="007558D3" w:rsidP="007558D3" w:rsidRDefault="00F35708" w14:paraId="1A9F6809" w14:textId="2640B600">
      <w:pPr>
        <w:pStyle w:val="ListParagraph"/>
        <w:numPr>
          <w:ilvl w:val="0"/>
          <w:numId w:val="1"/>
        </w:numPr>
      </w:pPr>
      <w:r>
        <w:t>All</w:t>
      </w:r>
      <w:r w:rsidR="007558D3">
        <w:t xml:space="preserve"> team members</w:t>
      </w:r>
      <w:r>
        <w:t xml:space="preserve"> (Admin must also do this from their personal account)</w:t>
      </w:r>
      <w:r w:rsidR="007558D3">
        <w:t>:</w:t>
      </w:r>
    </w:p>
    <w:p w:rsidR="009C4FA8" w:rsidP="009C4FA8" w:rsidRDefault="009C4FA8" w14:paraId="5BB5E833" w14:textId="69F5AF8C">
      <w:pPr>
        <w:pStyle w:val="ListParagraph"/>
        <w:numPr>
          <w:ilvl w:val="1"/>
          <w:numId w:val="1"/>
        </w:numPr>
      </w:pPr>
      <w:r>
        <w:t>Accept the collaboration invitation</w:t>
      </w:r>
    </w:p>
    <w:p w:rsidR="009C4FA8" w:rsidP="009C4FA8" w:rsidRDefault="009C4FA8" w14:paraId="115C7ACF" w14:textId="239BEB63">
      <w:pPr>
        <w:pStyle w:val="ListParagraph"/>
        <w:numPr>
          <w:ilvl w:val="1"/>
          <w:numId w:val="1"/>
        </w:numPr>
      </w:pPr>
      <w:r>
        <w:t>Go to the repo and click “Fork”. This will create a copy of the repo on your personal GitHub account</w:t>
      </w:r>
    </w:p>
    <w:p w:rsidRPr="009B7A96" w:rsidR="000B1FF8" w:rsidP="007558D3" w:rsidRDefault="007558D3" w14:paraId="71A76C26" w14:textId="1A5F3B57">
      <w:pPr>
        <w:pStyle w:val="ListParagraph"/>
        <w:numPr>
          <w:ilvl w:val="1"/>
          <w:numId w:val="1"/>
        </w:numPr>
      </w:pPr>
      <w:r>
        <w:t xml:space="preserve">Clone </w:t>
      </w:r>
      <w:r w:rsidR="009B7A96">
        <w:t xml:space="preserve">your forked repo </w:t>
      </w:r>
      <w:r>
        <w:t>to local machine</w:t>
      </w:r>
      <w:r w:rsidR="009C4FA8">
        <w:t>. Y</w:t>
      </w:r>
      <w:r>
        <w:t>ou will now have</w:t>
      </w:r>
      <w:r w:rsidR="00F35708">
        <w:t xml:space="preserve"> a</w:t>
      </w:r>
      <w:r>
        <w:t xml:space="preserve"> folder with repo name and basic folder</w:t>
      </w:r>
      <w:r w:rsidR="009C4FA8">
        <w:t>/file</w:t>
      </w:r>
      <w:r>
        <w:t xml:space="preserve"> structure set up by admin.</w:t>
      </w:r>
    </w:p>
    <w:p w:rsidRPr="00893545" w:rsidR="007558D3" w:rsidP="007558D3" w:rsidRDefault="007558D3" w14:paraId="1A11B76C" w14:textId="4154EA25">
      <w:pPr>
        <w:rPr>
          <w:i/>
          <w:iCs/>
        </w:rPr>
      </w:pPr>
      <w:r w:rsidRPr="00893545">
        <w:rPr>
          <w:i/>
          <w:iCs/>
        </w:rPr>
        <w:t>Repo is created and all set up. Now time to start coding!</w:t>
      </w:r>
    </w:p>
    <w:p w:rsidRPr="00F35708" w:rsidR="00D02641" w:rsidP="00D02641" w:rsidRDefault="008400F9" w14:paraId="5293524A" w14:textId="0AA6B577">
      <w:pPr>
        <w:rPr>
          <w:b/>
          <w:bCs/>
        </w:rPr>
      </w:pPr>
      <w:r w:rsidRPr="00F35708">
        <w:rPr>
          <w:b/>
          <w:bCs/>
          <w:u w:val="single"/>
        </w:rPr>
        <w:t>Project workflow</w:t>
      </w:r>
      <w:r w:rsidRPr="00F35708" w:rsidR="00D02641">
        <w:rPr>
          <w:b/>
          <w:bCs/>
        </w:rPr>
        <w:t>:</w:t>
      </w:r>
    </w:p>
    <w:p w:rsidR="00D02641" w:rsidP="009B7A96" w:rsidRDefault="00D02641" w14:paraId="47E3DA8D" w14:textId="77777777">
      <w:pPr>
        <w:pStyle w:val="ListParagraph"/>
        <w:numPr>
          <w:ilvl w:val="0"/>
          <w:numId w:val="7"/>
        </w:numPr>
      </w:pPr>
      <w:r>
        <w:t>Work on local repo, edit, commit, push.</w:t>
      </w:r>
    </w:p>
    <w:p w:rsidR="00D02641" w:rsidP="009B7A96" w:rsidRDefault="00D02641" w14:paraId="0B442F2A" w14:textId="08B57563">
      <w:pPr>
        <w:pStyle w:val="ListParagraph"/>
        <w:numPr>
          <w:ilvl w:val="0"/>
          <w:numId w:val="7"/>
        </w:numPr>
      </w:pPr>
      <w:r>
        <w:t xml:space="preserve">When you have some finalized edits you want to add to the </w:t>
      </w:r>
      <w:r w:rsidR="009B7A96">
        <w:t>Centroid</w:t>
      </w:r>
      <w:r>
        <w:t xml:space="preserve"> repo (</w:t>
      </w:r>
      <w:r w:rsidR="009B7A96">
        <w:t xml:space="preserve">referred to as the </w:t>
      </w:r>
      <w:r w:rsidRPr="009B7A96">
        <w:rPr>
          <w:b/>
          <w:bCs/>
        </w:rPr>
        <w:t>upstream branch</w:t>
      </w:r>
      <w:r>
        <w:t>), submit a pull request. BUT FIRST:</w:t>
      </w:r>
    </w:p>
    <w:p w:rsidR="00D02641" w:rsidP="009B7A96" w:rsidRDefault="00D02641" w14:paraId="51D20CDD" w14:textId="6C3D5B88">
      <w:pPr>
        <w:pStyle w:val="ListParagraph"/>
        <w:numPr>
          <w:ilvl w:val="0"/>
          <w:numId w:val="7"/>
        </w:numPr>
        <w:rPr/>
      </w:pPr>
      <w:r w:rsidR="00D02641">
        <w:rPr/>
        <w:t xml:space="preserve">If any changes have been made to the </w:t>
      </w:r>
      <w:r w:rsidR="00F35708">
        <w:rPr/>
        <w:t>upstream</w:t>
      </w:r>
      <w:r w:rsidR="00D02641">
        <w:rPr/>
        <w:t xml:space="preserve"> branch, fetch those before submitting your </w:t>
      </w:r>
      <w:del w:author="Worthington,Kevin" w:date="2021-08-30T21:46:05.632Z" w:id="1905446761">
        <w:r w:rsidDel="00D02641">
          <w:delText xml:space="preserve">pull </w:delText>
        </w:r>
      </w:del>
      <w:ins w:author="Worthington,Kevin" w:date="2021-08-30T21:46:07.641Z" w:id="355917473">
        <w:r w:rsidR="43243159">
          <w:t xml:space="preserve">push </w:t>
        </w:r>
      </w:ins>
      <w:r w:rsidR="00D02641">
        <w:rPr/>
        <w:t xml:space="preserve">request. You can do </w:t>
      </w:r>
      <w:proofErr w:type="gramStart"/>
      <w:r w:rsidR="00D02641">
        <w:rPr/>
        <w:t>this two ways</w:t>
      </w:r>
      <w:proofErr w:type="gramEnd"/>
      <w:r w:rsidR="00D02641">
        <w:rPr/>
        <w:t>:</w:t>
      </w:r>
    </w:p>
    <w:p w:rsidR="00D02641" w:rsidP="009B7A96" w:rsidRDefault="00D02641" w14:paraId="24B61719" w14:textId="03570490">
      <w:pPr>
        <w:pStyle w:val="ListParagraph"/>
        <w:numPr>
          <w:ilvl w:val="1"/>
          <w:numId w:val="7"/>
        </w:numPr>
      </w:pPr>
      <w:r>
        <w:t>On Github: navigate to the main repo on the Centroid page and click ‘Fetch Upstream’. Review the details about the commits made to the main repo, then click ‘fetch and merge’. If there are conflicts, GitHub will tell you to create a pull request to resolve conflicts</w:t>
      </w:r>
    </w:p>
    <w:p w:rsidR="00D02641" w:rsidP="009B7A96" w:rsidRDefault="00D02641" w14:paraId="4D1FEB6E" w14:textId="66EB112E">
      <w:pPr>
        <w:pStyle w:val="ListParagraph"/>
        <w:numPr>
          <w:ilvl w:val="1"/>
          <w:numId w:val="7"/>
        </w:numPr>
      </w:pPr>
      <w:r>
        <w:t>From the command line: In git, make sure you are working in the directory of your local project and run the following:</w:t>
      </w:r>
    </w:p>
    <w:p w:rsidRPr="00D02641" w:rsidR="00D02641" w:rsidP="009B7A96" w:rsidRDefault="00D02641" w14:paraId="0AD13285" w14:textId="7C43DA5B">
      <w:pPr>
        <w:ind w:left="916"/>
        <w:rPr>
          <w:rFonts w:cstheme="minorHAnsi"/>
          <w:b/>
          <w:bCs/>
        </w:rPr>
      </w:pPr>
      <w:r w:rsidRPr="00D02641">
        <w:rPr>
          <w:rFonts w:eastAsia="Times New Roman" w:cstheme="minorHAnsi"/>
          <w:color w:val="24292F"/>
        </w:rPr>
        <w:t>Add 'upstream' repo to list of remotes</w:t>
      </w:r>
      <w:r w:rsidR="009B7A96">
        <w:rPr>
          <w:rFonts w:eastAsia="Times New Roman" w:cstheme="minorHAnsi"/>
          <w:color w:val="24292F"/>
        </w:rPr>
        <w:t xml:space="preserve"> with the appropriate user and project name</w:t>
      </w:r>
      <w:r w:rsidRPr="00D02641">
        <w:rPr>
          <w:rFonts w:eastAsia="Times New Roman" w:cstheme="minorHAnsi"/>
          <w:color w:val="24292F"/>
        </w:rPr>
        <w:t xml:space="preserve"> (you </w:t>
      </w:r>
      <w:r>
        <w:rPr>
          <w:rFonts w:eastAsia="Times New Roman" w:cstheme="minorHAnsi"/>
          <w:color w:val="24292F"/>
        </w:rPr>
        <w:t xml:space="preserve">should </w:t>
      </w:r>
      <w:r w:rsidRPr="00D02641">
        <w:rPr>
          <w:rFonts w:eastAsia="Times New Roman" w:cstheme="minorHAnsi"/>
          <w:color w:val="24292F"/>
        </w:rPr>
        <w:t>only need to do this once)</w:t>
      </w:r>
      <w:r w:rsidR="009B7A96">
        <w:rPr>
          <w:rFonts w:eastAsia="Times New Roman" w:cstheme="minorHAnsi"/>
          <w:color w:val="24292F"/>
        </w:rPr>
        <w:t>:</w:t>
      </w:r>
    </w:p>
    <w:p w:rsidR="00D02641" w:rsidP="00D02641" w:rsidRDefault="00D02641" w14:paraId="015F22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eastAsia="Times New Roman" w:cs="Courier New"/>
          <w:color w:val="24292F"/>
        </w:rPr>
      </w:pPr>
      <w:r w:rsidRPr="00D02641">
        <w:rPr>
          <w:rFonts w:ascii="Courier New" w:hAnsi="Courier New" w:eastAsia="Times New Roman" w:cs="Courier New"/>
          <w:color w:val="24292F"/>
        </w:rPr>
        <w:t>git remote add upstream</w:t>
      </w:r>
      <w:r>
        <w:rPr>
          <w:rFonts w:ascii="Courier New" w:hAnsi="Courier New" w:eastAsia="Times New Roman" w:cs="Courier New"/>
          <w:color w:val="24292F"/>
        </w:rPr>
        <w:t xml:space="preserve"> </w:t>
      </w:r>
      <w:r w:rsidRPr="00D02641">
        <w:rPr>
          <w:rFonts w:ascii="Courier New" w:hAnsi="Courier New" w:eastAsia="Times New Roman" w:cs="Courier New"/>
          <w:color w:val="24292F"/>
        </w:rPr>
        <w:t>https://github.com/UPSTREAMUSER/ORIGINAL-PROJECT.git</w:t>
      </w:r>
    </w:p>
    <w:p w:rsidR="00D02641" w:rsidP="00D02641" w:rsidRDefault="00D02641" w14:paraId="6E4D24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24292F"/>
        </w:rPr>
      </w:pPr>
    </w:p>
    <w:p w:rsidRPr="00D02641" w:rsidR="00D02641" w:rsidP="00D02641" w:rsidRDefault="00D02641" w14:paraId="26C8EF68" w14:textId="56B79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eastAsia="Times New Roman" w:cs="Courier New"/>
          <w:color w:val="24292F"/>
        </w:rPr>
      </w:pPr>
      <w:r w:rsidRPr="00D02641">
        <w:rPr>
          <w:rFonts w:eastAsia="Times New Roman" w:cstheme="minorHAnsi"/>
          <w:color w:val="24292F"/>
        </w:rPr>
        <w:t>Verify the new remote named 'upstream'</w:t>
      </w:r>
      <w:r>
        <w:rPr>
          <w:rFonts w:eastAsia="Times New Roman" w:cstheme="minorHAnsi"/>
          <w:color w:val="24292F"/>
        </w:rPr>
        <w:t xml:space="preserve"> now exists</w:t>
      </w:r>
    </w:p>
    <w:p w:rsidR="00BB4D16" w:rsidP="00D02641" w:rsidRDefault="00D02641" w14:paraId="41DFAE2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24292F"/>
        </w:rPr>
      </w:pPr>
      <w:r>
        <w:rPr>
          <w:rFonts w:ascii="Courier New" w:hAnsi="Courier New" w:eastAsia="Times New Roman" w:cs="Courier New"/>
          <w:color w:val="24292F"/>
        </w:rPr>
        <w:tab/>
      </w:r>
    </w:p>
    <w:p w:rsidRPr="00D02641" w:rsidR="00D02641" w:rsidP="00D02641" w:rsidRDefault="00BB4D16" w14:paraId="47388151" w14:textId="3D28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24292F"/>
        </w:rPr>
      </w:pPr>
      <w:r>
        <w:rPr>
          <w:rFonts w:ascii="Courier New" w:hAnsi="Courier New" w:eastAsia="Times New Roman" w:cs="Courier New"/>
          <w:color w:val="24292F"/>
        </w:rPr>
        <w:tab/>
      </w:r>
      <w:r w:rsidRPr="00D02641" w:rsidR="00D02641">
        <w:rPr>
          <w:rFonts w:ascii="Courier New" w:hAnsi="Courier New" w:eastAsia="Times New Roman" w:cs="Courier New"/>
          <w:color w:val="24292F"/>
        </w:rPr>
        <w:t>git remote -v</w:t>
      </w:r>
    </w:p>
    <w:p w:rsidRPr="00D02641" w:rsidR="00D02641" w:rsidP="00D02641" w:rsidRDefault="00D02641" w14:paraId="5DC5DF5C"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rPr>
      </w:pPr>
    </w:p>
    <w:p w:rsidRPr="00D02641" w:rsidR="00D02641" w:rsidP="00D02641" w:rsidRDefault="00D02641" w14:paraId="0B16AB96" w14:textId="3FC79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24292F"/>
        </w:rPr>
      </w:pPr>
      <w:r w:rsidRPr="00D02641">
        <w:rPr>
          <w:rFonts w:eastAsia="Times New Roman" w:cstheme="minorHAnsi"/>
          <w:color w:val="24292F"/>
        </w:rPr>
        <w:t>Then whenever you want to update your fork with the latest changes made by others to the central repo:</w:t>
      </w:r>
    </w:p>
    <w:p w:rsidRPr="00BB4D16" w:rsidR="00D02641" w:rsidP="00BB4D16" w:rsidRDefault="00D02641" w14:paraId="56E6114E" w14:textId="524B6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l-c"/>
          <w:rFonts w:eastAsia="Times New Roman" w:cstheme="minorHAnsi"/>
          <w:color w:val="24292F"/>
        </w:rPr>
      </w:pPr>
      <w:r>
        <w:rPr>
          <w:rFonts w:eastAsia="Times New Roman" w:cstheme="minorHAnsi"/>
          <w:color w:val="24292F"/>
        </w:rPr>
        <w:tab/>
      </w:r>
    </w:p>
    <w:p w:rsidRPr="00D02641" w:rsidR="00D02641" w:rsidP="00D02641" w:rsidRDefault="00D02641" w14:paraId="5332BB98" w14:textId="7CD65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eastAsia="Times New Roman" w:cs="Courier New"/>
          <w:color w:val="24292F"/>
        </w:rPr>
      </w:pPr>
      <w:r>
        <w:rPr>
          <w:rFonts w:ascii="Courier New" w:hAnsi="Courier New" w:cs="Courier New"/>
          <w:color w:val="24292F"/>
        </w:rPr>
        <w:tab/>
      </w:r>
      <w:r w:rsidRPr="00D02641">
        <w:rPr>
          <w:rFonts w:ascii="Courier New" w:hAnsi="Courier New" w:cs="Courier New"/>
          <w:color w:val="24292F"/>
        </w:rPr>
        <w:t>git fetch upstream</w:t>
      </w:r>
    </w:p>
    <w:p w:rsidRPr="00A26811" w:rsidR="00D02641" w:rsidP="00D02641" w:rsidRDefault="00D02641" w14:paraId="5C53A363" w14:textId="77777777">
      <w:pPr>
        <w:pStyle w:val="HTMLPreformatted"/>
        <w:ind w:left="720"/>
        <w:rPr>
          <w:rFonts w:asciiTheme="minorHAnsi" w:hAnsiTheme="minorHAnsi" w:cstheme="minorHAnsi"/>
          <w:color w:val="24292F"/>
          <w:sz w:val="22"/>
          <w:szCs w:val="22"/>
        </w:rPr>
      </w:pPr>
    </w:p>
    <w:p w:rsidRPr="00BB4D16" w:rsidR="00D02641" w:rsidP="00BB4D16" w:rsidRDefault="00BB4D16" w14:paraId="0FAFFFC2" w14:textId="414E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24292F"/>
        </w:rPr>
      </w:pPr>
      <w:r>
        <w:rPr>
          <w:rFonts w:eastAsia="Times New Roman" w:cstheme="minorHAnsi"/>
          <w:color w:val="24292F"/>
        </w:rPr>
        <w:tab/>
      </w:r>
      <w:r w:rsidRPr="00BB4D16">
        <w:rPr>
          <w:rFonts w:eastAsia="Times New Roman" w:cstheme="minorHAnsi"/>
          <w:color w:val="24292F"/>
        </w:rPr>
        <w:t>Then</w:t>
      </w:r>
      <w:r w:rsidRPr="00BB4D16" w:rsidR="00D02641">
        <w:rPr>
          <w:rFonts w:eastAsia="Times New Roman" w:cstheme="minorHAnsi"/>
          <w:color w:val="24292F"/>
        </w:rPr>
        <w:t xml:space="preserve"> checkout your </w:t>
      </w:r>
      <w:r w:rsidRPr="00BB4D16">
        <w:rPr>
          <w:rFonts w:eastAsia="Times New Roman" w:cstheme="minorHAnsi"/>
          <w:color w:val="24292F"/>
        </w:rPr>
        <w:t xml:space="preserve">local </w:t>
      </w:r>
      <w:r w:rsidRPr="00BB4D16" w:rsidR="00D02641">
        <w:rPr>
          <w:rFonts w:eastAsia="Times New Roman" w:cstheme="minorHAnsi"/>
          <w:color w:val="24292F"/>
        </w:rPr>
        <w:t xml:space="preserve">main branch and merge </w:t>
      </w:r>
      <w:r w:rsidR="009B7A96">
        <w:rPr>
          <w:rFonts w:eastAsia="Times New Roman" w:cstheme="minorHAnsi"/>
          <w:color w:val="24292F"/>
        </w:rPr>
        <w:t xml:space="preserve">it </w:t>
      </w:r>
      <w:r w:rsidRPr="00BB4D16" w:rsidR="00D02641">
        <w:rPr>
          <w:rFonts w:eastAsia="Times New Roman" w:cstheme="minorHAnsi"/>
          <w:color w:val="24292F"/>
        </w:rPr>
        <w:t>with the upstream changes</w:t>
      </w:r>
    </w:p>
    <w:p w:rsidRPr="00A26811" w:rsidR="00D02641" w:rsidP="00D44821" w:rsidRDefault="00D02641" w14:paraId="6DF37371" w14:textId="23DC68F9">
      <w:pPr>
        <w:pStyle w:val="HTMLPreformatted"/>
        <w:ind w:left="360"/>
        <w:rPr>
          <w:rFonts w:asciiTheme="minorHAnsi" w:hAnsiTheme="minorHAnsi" w:cstheme="minorHAnsi"/>
          <w:color w:val="24292F"/>
          <w:sz w:val="22"/>
          <w:szCs w:val="22"/>
        </w:rPr>
      </w:pPr>
    </w:p>
    <w:p w:rsidRPr="00D44821" w:rsidR="00D02641" w:rsidP="00D44821" w:rsidRDefault="00D44821" w14:paraId="2FA09835" w14:textId="37BD66E0">
      <w:pPr>
        <w:pStyle w:val="HTMLPreformatted"/>
        <w:ind w:left="360"/>
        <w:rPr>
          <w:color w:val="24292F"/>
          <w:sz w:val="22"/>
          <w:szCs w:val="22"/>
        </w:rPr>
      </w:pPr>
      <w:r>
        <w:rPr>
          <w:rFonts w:asciiTheme="minorHAnsi" w:hAnsiTheme="minorHAnsi" w:cstheme="minorHAnsi"/>
          <w:color w:val="24292F"/>
          <w:sz w:val="22"/>
          <w:szCs w:val="22"/>
        </w:rPr>
        <w:tab/>
      </w:r>
      <w:r w:rsidRPr="00D44821" w:rsidR="00D02641">
        <w:rPr>
          <w:color w:val="24292F"/>
          <w:sz w:val="22"/>
          <w:szCs w:val="22"/>
        </w:rPr>
        <w:t>git checkout ma</w:t>
      </w:r>
      <w:r>
        <w:rPr>
          <w:color w:val="24292F"/>
          <w:sz w:val="22"/>
          <w:szCs w:val="22"/>
        </w:rPr>
        <w:t>in</w:t>
      </w:r>
    </w:p>
    <w:p w:rsidRPr="00D44821" w:rsidR="00D02641" w:rsidP="00D44821" w:rsidRDefault="00D44821" w14:paraId="3EFC014C" w14:textId="402AAA27">
      <w:pPr>
        <w:pStyle w:val="HTMLPreformatted"/>
        <w:ind w:left="360"/>
        <w:rPr>
          <w:color w:val="24292F"/>
          <w:sz w:val="22"/>
          <w:szCs w:val="22"/>
        </w:rPr>
      </w:pPr>
      <w:r w:rsidRPr="00D44821">
        <w:rPr>
          <w:color w:val="24292F"/>
          <w:sz w:val="22"/>
          <w:szCs w:val="22"/>
        </w:rPr>
        <w:tab/>
      </w:r>
      <w:r w:rsidRPr="00D44821" w:rsidR="00D02641">
        <w:rPr>
          <w:color w:val="24292F"/>
          <w:sz w:val="22"/>
          <w:szCs w:val="22"/>
        </w:rPr>
        <w:t>git merge upstream/ma</w:t>
      </w:r>
      <w:r>
        <w:rPr>
          <w:color w:val="24292F"/>
          <w:sz w:val="22"/>
          <w:szCs w:val="22"/>
        </w:rPr>
        <w:t>in</w:t>
      </w:r>
    </w:p>
    <w:p w:rsidR="00D44821" w:rsidP="00D44821" w:rsidRDefault="00D44821" w14:paraId="1787DDBA" w14:textId="77777777"/>
    <w:p w:rsidR="00D02641" w:rsidP="00D44821" w:rsidRDefault="00D44821" w14:paraId="001FEEDA" w14:textId="3C23BD9C">
      <w:pPr>
        <w:ind w:left="720"/>
      </w:pPr>
      <w:r>
        <w:t xml:space="preserve">Now </w:t>
      </w:r>
      <w:r w:rsidR="00D02641">
        <w:t>you</w:t>
      </w:r>
      <w:r>
        <w:t>r fork</w:t>
      </w:r>
      <w:r w:rsidR="00D02641">
        <w:t xml:space="preserve"> </w:t>
      </w:r>
      <w:r>
        <w:t>is</w:t>
      </w:r>
      <w:r w:rsidR="00D02641">
        <w:t xml:space="preserve"> in sync with the upstream Centroid repo (while keeping your </w:t>
      </w:r>
      <w:r>
        <w:t xml:space="preserve">new </w:t>
      </w:r>
      <w:r w:rsidR="00D02641">
        <w:t>local changes)</w:t>
      </w:r>
    </w:p>
    <w:p w:rsidR="00D02641" w:rsidP="00D44821" w:rsidRDefault="00D44821" w14:paraId="7557511F" w14:textId="0EA5EAB5">
      <w:pPr>
        <w:ind w:left="720"/>
      </w:pPr>
      <w:r>
        <w:t>Finally</w:t>
      </w:r>
      <w:r w:rsidR="00D02641">
        <w:t xml:space="preserve"> push </w:t>
      </w:r>
      <w:r w:rsidR="00F35708">
        <w:t>all</w:t>
      </w:r>
      <w:r w:rsidR="00D02641">
        <w:t xml:space="preserve"> changes to your local repo</w:t>
      </w:r>
      <w:r>
        <w:t xml:space="preserve"> and</w:t>
      </w:r>
      <w:r w:rsidR="00D02641">
        <w:t xml:space="preserve"> submit a pull request to have your changes incorporated into the </w:t>
      </w:r>
      <w:r w:rsidR="00F35708">
        <w:t>Centroid</w:t>
      </w:r>
      <w:r>
        <w:t xml:space="preserve"> (upstream)</w:t>
      </w:r>
      <w:r w:rsidR="00D02641">
        <w:t xml:space="preserve"> repo</w:t>
      </w:r>
    </w:p>
    <w:p w:rsidR="00F35708" w:rsidP="00F35708" w:rsidRDefault="00F35708" w14:paraId="4CFC232D" w14:textId="77777777">
      <w:pPr>
        <w:ind w:left="360"/>
        <w:rPr>
          <w:b/>
          <w:bCs/>
        </w:rPr>
      </w:pPr>
    </w:p>
    <w:p w:rsidR="00D44821" w:rsidP="00F35708" w:rsidRDefault="00D44821" w14:paraId="0C7F34F4" w14:textId="549D0B68">
      <w:pPr>
        <w:ind w:left="360"/>
      </w:pPr>
      <w:r w:rsidRPr="00F35708">
        <w:rPr>
          <w:b/>
          <w:bCs/>
        </w:rPr>
        <w:t>Creating a pull request from fork</w:t>
      </w:r>
      <w:hyperlink w:history="1" r:id="rId6">
        <w:r w:rsidRPr="00DA421F">
          <w:rPr>
            <w:rStyle w:val="Hyperlink"/>
          </w:rPr>
          <w:t>: https://docs.github.com/en/github/collaborating-with-pull-requests/proposing-changes-to-your-work-with-pull-requests/creating-a-pull-request-from-a-fork</w:t>
        </w:r>
      </w:hyperlink>
    </w:p>
    <w:p w:rsidR="00D44821" w:rsidP="00F35708" w:rsidRDefault="00D44821" w14:paraId="071F27AC" w14:textId="101E91C9">
      <w:pPr>
        <w:pStyle w:val="ListParagraph"/>
        <w:numPr>
          <w:ilvl w:val="3"/>
          <w:numId w:val="9"/>
        </w:numPr>
      </w:pPr>
      <w:r>
        <w:t>Navigate to the upstream Centroid repo and click “Pull Request” in the right-hand corner</w:t>
      </w:r>
    </w:p>
    <w:p w:rsidR="00D44821" w:rsidP="00F35708" w:rsidRDefault="00D44821" w14:paraId="51419958" w14:textId="77777777">
      <w:pPr>
        <w:pStyle w:val="ListParagraph"/>
        <w:numPr>
          <w:ilvl w:val="3"/>
          <w:numId w:val="9"/>
        </w:numPr>
      </w:pPr>
      <w:r>
        <w:t>On the compare changes click “compare across forks”</w:t>
      </w:r>
    </w:p>
    <w:p w:rsidR="00D44821" w:rsidP="00F35708" w:rsidRDefault="00D44821" w14:paraId="5CA4B715" w14:textId="77777777">
      <w:pPr>
        <w:pStyle w:val="ListParagraph"/>
        <w:numPr>
          <w:ilvl w:val="3"/>
          <w:numId w:val="9"/>
        </w:numPr>
      </w:pPr>
      <w:r>
        <w:t>In the ‘base branch’ drop down menu, select the Centroid repo as the base repository and “main” as the main branch</w:t>
      </w:r>
    </w:p>
    <w:p w:rsidR="00D44821" w:rsidP="00F35708" w:rsidRDefault="00D44821" w14:paraId="361092F8" w14:textId="77777777">
      <w:pPr>
        <w:pStyle w:val="ListParagraph"/>
        <w:numPr>
          <w:ilvl w:val="3"/>
          <w:numId w:val="9"/>
        </w:numPr>
      </w:pPr>
      <w:r>
        <w:t>In the “head fork” drop down menu select your fork (local repo and main branch)</w:t>
      </w:r>
    </w:p>
    <w:p w:rsidR="00D44821" w:rsidP="00F35708" w:rsidRDefault="00D44821" w14:paraId="34E314FA" w14:textId="77777777">
      <w:pPr>
        <w:pStyle w:val="ListParagraph"/>
        <w:numPr>
          <w:ilvl w:val="3"/>
          <w:numId w:val="9"/>
        </w:numPr>
      </w:pPr>
      <w:r>
        <w:t>Add a title and description of your pull request</w:t>
      </w:r>
    </w:p>
    <w:p w:rsidR="00D44821" w:rsidP="00F35708" w:rsidRDefault="00D44821" w14:paraId="06A88F58" w14:textId="77777777">
      <w:pPr>
        <w:pStyle w:val="ListParagraph"/>
        <w:numPr>
          <w:ilvl w:val="3"/>
          <w:numId w:val="9"/>
        </w:numPr>
      </w:pPr>
      <w:r>
        <w:t>Check “Allow edits from maintainers” to allow other collaborators to make changes to your pull request</w:t>
      </w:r>
    </w:p>
    <w:p w:rsidR="00D44821" w:rsidP="00F35708" w:rsidRDefault="00D44821" w14:paraId="0B8FD241" w14:textId="77777777">
      <w:pPr>
        <w:pStyle w:val="ListParagraph"/>
        <w:numPr>
          <w:ilvl w:val="3"/>
          <w:numId w:val="9"/>
        </w:numPr>
      </w:pPr>
      <w:r>
        <w:t>Click “Create Pull Request”</w:t>
      </w:r>
    </w:p>
    <w:p w:rsidR="00F35708" w:rsidP="00F35708" w:rsidRDefault="00F35708" w14:paraId="1006654D" w14:textId="77777777">
      <w:pPr>
        <w:ind w:left="360"/>
        <w:rPr>
          <w:b/>
          <w:bCs/>
        </w:rPr>
      </w:pPr>
    </w:p>
    <w:p w:rsidR="00D44821" w:rsidP="00F35708" w:rsidRDefault="00D44821" w14:paraId="2781AC54" w14:textId="7FDE58EC">
      <w:pPr>
        <w:ind w:left="360"/>
      </w:pPr>
      <w:r w:rsidRPr="00F35708">
        <w:rPr>
          <w:b/>
          <w:bCs/>
        </w:rPr>
        <w:t>Requesting a pull request review:</w:t>
      </w:r>
      <w:r>
        <w:t xml:space="preserve"> </w:t>
      </w:r>
      <w:hyperlink w:history="1" r:id="rId7">
        <w:r w:rsidRPr="00911116">
          <w:rPr>
            <w:rStyle w:val="Hyperlink"/>
          </w:rPr>
          <w:t>https://docs.github.com/en/github/collaborating-with-pull-requests/proposing-changes-to-your-work-with-pull-requests/requesting-a-pull-request-review</w:t>
        </w:r>
      </w:hyperlink>
    </w:p>
    <w:p w:rsidR="00D44821" w:rsidP="00F35708" w:rsidRDefault="00D44821" w14:paraId="34BCEC81" w14:textId="77777777">
      <w:pPr>
        <w:ind w:left="1080"/>
      </w:pPr>
      <w:r>
        <w:t>You can assign a specific person to review your pull request and they will get notified, but any other collaborator can also review your pull request</w:t>
      </w:r>
    </w:p>
    <w:p w:rsidR="00F35708" w:rsidP="00F35708" w:rsidRDefault="00F35708" w14:paraId="34B301E6" w14:textId="77777777">
      <w:pPr>
        <w:ind w:left="360"/>
        <w:rPr>
          <w:b/>
          <w:bCs/>
        </w:rPr>
      </w:pPr>
    </w:p>
    <w:p w:rsidR="00D44821" w:rsidP="00F35708" w:rsidRDefault="00D44821" w14:paraId="4EC9F079" w14:textId="6068EF59">
      <w:pPr>
        <w:ind w:left="360"/>
      </w:pPr>
      <w:r w:rsidRPr="00F35708">
        <w:rPr>
          <w:b/>
          <w:bCs/>
        </w:rPr>
        <w:t>Reviewing a pull request:</w:t>
      </w:r>
      <w:r>
        <w:t xml:space="preserve"> </w:t>
      </w:r>
      <w:hyperlink w:history="1" r:id="rId8">
        <w:r w:rsidRPr="003D02BC">
          <w:rPr>
            <w:rStyle w:val="Hyperlink"/>
          </w:rPr>
          <w:t>https://docs.github.com/en/github/collaborating-with-pull-requests/reviewing-changes-in-pull-requests/reviewing-proposed-changes-in-a-pull-request</w:t>
        </w:r>
      </w:hyperlink>
    </w:p>
    <w:p w:rsidR="00994BC6" w:rsidP="00BA6F84" w:rsidRDefault="00994BC6" w14:paraId="3CF7C652" w14:textId="77777777">
      <w:pPr>
        <w:rPr>
          <w:i/>
          <w:iCs/>
        </w:rPr>
      </w:pPr>
    </w:p>
    <w:p w:rsidR="00911798" w:rsidP="00BA6F84" w:rsidRDefault="00911798" w14:paraId="488745B3" w14:textId="21B46D15">
      <w:pPr>
        <w:rPr>
          <w:i/>
          <w:iCs/>
        </w:rPr>
      </w:pPr>
      <w:commentRangeStart w:id="0"/>
      <w:r w:rsidRPr="005372E2">
        <w:rPr>
          <w:i/>
          <w:iCs/>
        </w:rPr>
        <w:t>If</w:t>
      </w:r>
      <w:r w:rsidR="00C050FE">
        <w:rPr>
          <w:i/>
          <w:iCs/>
        </w:rPr>
        <w:t xml:space="preserve"> working in</w:t>
      </w:r>
      <w:r w:rsidRPr="005372E2">
        <w:rPr>
          <w:i/>
          <w:iCs/>
        </w:rPr>
        <w:t xml:space="preserve"> </w:t>
      </w:r>
      <w:r w:rsidR="00DF6216">
        <w:rPr>
          <w:i/>
          <w:iCs/>
        </w:rPr>
        <w:t>feature</w:t>
      </w:r>
      <w:r w:rsidRPr="005372E2">
        <w:rPr>
          <w:i/>
          <w:iCs/>
        </w:rPr>
        <w:t xml:space="preserve"> </w:t>
      </w:r>
      <w:r w:rsidR="00C050FE">
        <w:rPr>
          <w:i/>
          <w:iCs/>
        </w:rPr>
        <w:t>branches</w:t>
      </w:r>
      <w:r w:rsidRPr="005372E2">
        <w:rPr>
          <w:i/>
          <w:iCs/>
        </w:rPr>
        <w:t>:</w:t>
      </w:r>
      <w:commentRangeEnd w:id="0"/>
      <w:r w:rsidR="00C050FE">
        <w:rPr>
          <w:rStyle w:val="CommentReference"/>
        </w:rPr>
        <w:commentReference w:id="0"/>
      </w:r>
    </w:p>
    <w:p w:rsidR="00994BC6" w:rsidP="00994BC6" w:rsidRDefault="00DF6216" w14:paraId="4169A0C7" w14:textId="581FE91A">
      <w:r>
        <w:t>Make sure</w:t>
      </w:r>
      <w:r w:rsidR="00C050FE">
        <w:t xml:space="preserve"> forked</w:t>
      </w:r>
      <w:r>
        <w:t xml:space="preserve"> main is updated with upstream changes (</w:t>
      </w:r>
      <w:r w:rsidR="00C050FE">
        <w:t>as above</w:t>
      </w:r>
      <w:r>
        <w:t>) then s</w:t>
      </w:r>
      <w:r w:rsidR="00994BC6">
        <w:t xml:space="preserve">tart a new branch: </w:t>
      </w:r>
    </w:p>
    <w:p w:rsidR="00994BC6" w:rsidP="00994BC6" w:rsidRDefault="00994BC6" w14:paraId="0C49D068" w14:textId="77777777">
      <w:r>
        <w:tab/>
      </w:r>
      <w:r w:rsidRPr="00380888">
        <w:rPr>
          <w:rFonts w:ascii="Courier New" w:hAnsi="Courier New" w:cs="Courier New"/>
        </w:rPr>
        <w:t>git checkout -b</w:t>
      </w:r>
      <w:r w:rsidRPr="00380888">
        <w:t xml:space="preserve">  &lt;new branch name&gt;</w:t>
      </w:r>
    </w:p>
    <w:p w:rsidRPr="00DF6216" w:rsidR="00DF6216" w:rsidP="00BA6F84" w:rsidRDefault="00994BC6" w14:paraId="7EA7D1AC" w14:textId="2AC0C6CB">
      <w:r>
        <w:tab/>
      </w:r>
      <w:r>
        <w:t>Branch starts with a copy of the branch you were on</w:t>
      </w:r>
      <w:r w:rsidR="00C56F79">
        <w:t xml:space="preserve"> (normally the main branch)</w:t>
      </w:r>
    </w:p>
    <w:p w:rsidR="008E6107" w:rsidP="008E6107" w:rsidRDefault="008E6107" w14:paraId="1495BEC9" w14:textId="77777777">
      <w:r>
        <w:t>Make edits in this branch and add/commit as usual</w:t>
      </w:r>
    </w:p>
    <w:p w:rsidR="008E6107" w:rsidP="008E6107" w:rsidRDefault="008E6107" w14:paraId="4FC4D14D" w14:textId="79DF10F1">
      <w:r>
        <w:t>When complete, push feature branch to remote</w:t>
      </w:r>
      <w:r w:rsidR="00DF6216">
        <w:t xml:space="preserve"> (your forked repo)</w:t>
      </w:r>
      <w:r w:rsidR="005372E2">
        <w:t>:</w:t>
      </w:r>
    </w:p>
    <w:p w:rsidR="008E6107" w:rsidP="008E6107" w:rsidRDefault="000B1FF8" w14:paraId="4C9E5E39" w14:textId="0A8658D5">
      <w:pPr>
        <w:ind w:firstLine="720"/>
      </w:pPr>
      <w:r w:rsidRPr="00380888">
        <w:rPr>
          <w:rFonts w:ascii="Courier New" w:hAnsi="Courier New" w:cs="Courier New"/>
        </w:rPr>
        <w:t>g</w:t>
      </w:r>
      <w:r w:rsidRPr="00380888" w:rsidR="008E6107">
        <w:rPr>
          <w:rFonts w:ascii="Courier New" w:hAnsi="Courier New" w:cs="Courier New"/>
        </w:rPr>
        <w:t>it push -u origin</w:t>
      </w:r>
      <w:r w:rsidRPr="00380888" w:rsidR="008E6107">
        <w:t xml:space="preserve"> &lt;branch</w:t>
      </w:r>
      <w:r w:rsidRPr="00380888" w:rsidR="00DF6216">
        <w:t xml:space="preserve"> </w:t>
      </w:r>
      <w:r w:rsidRPr="00380888" w:rsidR="008E6107">
        <w:t>name&gt;</w:t>
      </w:r>
    </w:p>
    <w:p w:rsidR="008E6107" w:rsidP="008E6107" w:rsidRDefault="008E6107" w14:paraId="72919615" w14:textId="56ADFF1B">
      <w:r>
        <w:t xml:space="preserve">From here, you can keep using </w:t>
      </w:r>
      <w:r w:rsidRPr="000B1FF8">
        <w:rPr>
          <w:rFonts w:ascii="Courier New" w:hAnsi="Courier New" w:cs="Courier New"/>
        </w:rPr>
        <w:t>git</w:t>
      </w:r>
      <w:r w:rsidR="00DF6216">
        <w:rPr>
          <w:rFonts w:ascii="Courier New" w:hAnsi="Courier New" w:cs="Courier New"/>
        </w:rPr>
        <w:t xml:space="preserve"> </w:t>
      </w:r>
      <w:r w:rsidRPr="000B1FF8">
        <w:rPr>
          <w:rFonts w:ascii="Courier New" w:hAnsi="Courier New" w:cs="Courier New"/>
        </w:rPr>
        <w:t>push</w:t>
      </w:r>
      <w:r>
        <w:t xml:space="preserve"> to push changes to remote, but these stay in your branch and are not merged with the main branch yet</w:t>
      </w:r>
      <w:r w:rsidR="0091367F">
        <w:t>.</w:t>
      </w:r>
    </w:p>
    <w:p w:rsidR="0091367F" w:rsidP="008E6107" w:rsidRDefault="0091367F" w14:paraId="6C20A1E5" w14:textId="5FF8636C">
      <w:r>
        <w:t>If you want to merge an existing branch with upstream changes made since you started it, update your main branch as described above, then:</w:t>
      </w:r>
    </w:p>
    <w:p w:rsidRPr="00380888" w:rsidR="0091367F" w:rsidP="0091367F" w:rsidRDefault="0091367F" w14:paraId="09A7190D" w14:textId="36B60F78">
      <w:pPr>
        <w:ind w:firstLine="720"/>
      </w:pPr>
      <w:r w:rsidRPr="00380888">
        <w:rPr>
          <w:rFonts w:ascii="Courier New" w:hAnsi="Courier New" w:cs="Courier New"/>
        </w:rPr>
        <w:t>git checkout</w:t>
      </w:r>
      <w:r w:rsidRPr="00380888">
        <w:t xml:space="preserve"> &lt;branch you want to update&gt;</w:t>
      </w:r>
    </w:p>
    <w:p w:rsidR="0091367F" w:rsidP="008E6107" w:rsidRDefault="0091367F" w14:paraId="1D85E2E1" w14:textId="4AD49C12">
      <w:r w:rsidRPr="00380888">
        <w:tab/>
      </w:r>
      <w:r w:rsidRPr="00380888">
        <w:rPr>
          <w:rFonts w:ascii="Courier New" w:hAnsi="Courier New" w:cs="Courier New"/>
        </w:rPr>
        <w:t>git merge</w:t>
      </w:r>
      <w:r w:rsidRPr="00380888">
        <w:t xml:space="preserve"> &lt;branch you’re merging from&gt;</w:t>
      </w:r>
    </w:p>
    <w:p w:rsidR="0091367F" w:rsidP="008E6107" w:rsidRDefault="0091367F" w14:paraId="0276BAB7" w14:textId="1FE5C24B">
      <w:r>
        <w:tab/>
      </w:r>
    </w:p>
    <w:p w:rsidR="008E6107" w:rsidP="001E2FA9" w:rsidRDefault="008E6107" w14:paraId="6C264DD1" w14:textId="3BD6708F">
      <w:r>
        <w:t xml:space="preserve">To merge </w:t>
      </w:r>
      <w:r w:rsidR="00DF6216">
        <w:t>branch with central repo</w:t>
      </w:r>
      <w:r>
        <w:t>: Issue a pull request</w:t>
      </w:r>
      <w:r w:rsidR="001E2FA9">
        <w:t xml:space="preserve"> (</w:t>
      </w:r>
      <w:r w:rsidR="00C050FE">
        <w:t>as above</w:t>
      </w:r>
      <w:r w:rsidR="001E2FA9">
        <w:t>)</w:t>
      </w:r>
    </w:p>
    <w:p w:rsidR="008E6107" w:rsidP="000547AA" w:rsidRDefault="008E6107" w14:paraId="51583852" w14:textId="77777777">
      <w:pPr>
        <w:rPr>
          <w:rFonts w:asciiTheme="majorHAnsi" w:hAnsiTheme="majorHAnsi" w:cstheme="majorHAnsi"/>
          <w:sz w:val="28"/>
          <w:szCs w:val="28"/>
        </w:rPr>
      </w:pPr>
    </w:p>
    <w:p w:rsidR="000547AA" w:rsidP="000547AA" w:rsidRDefault="000547AA" w14:paraId="7A7D42DC" w14:textId="061C7E6A">
      <w:pPr>
        <w:rPr>
          <w:rFonts w:asciiTheme="majorHAnsi" w:hAnsiTheme="majorHAnsi" w:cstheme="majorHAnsi"/>
          <w:b/>
          <w:bCs/>
          <w:sz w:val="28"/>
          <w:szCs w:val="28"/>
        </w:rPr>
      </w:pPr>
      <w:r w:rsidRPr="000B1FF8">
        <w:rPr>
          <w:rFonts w:asciiTheme="majorHAnsi" w:hAnsiTheme="majorHAnsi" w:cstheme="majorHAnsi"/>
          <w:b/>
          <w:bCs/>
          <w:sz w:val="28"/>
          <w:szCs w:val="28"/>
        </w:rPr>
        <w:t>Best Practices:</w:t>
      </w:r>
    </w:p>
    <w:p w:rsidRPr="00C050FE" w:rsidR="003F19DA" w:rsidP="00C050FE" w:rsidRDefault="003F19DA" w14:paraId="0FD276BF" w14:textId="2128F7D0">
      <w:pPr>
        <w:pStyle w:val="ListParagraph"/>
        <w:numPr>
          <w:ilvl w:val="0"/>
          <w:numId w:val="3"/>
        </w:numPr>
        <w:rPr>
          <w:rFonts w:cstheme="minorHAnsi"/>
          <w:b/>
          <w:bCs/>
        </w:rPr>
      </w:pPr>
      <w:r w:rsidRPr="003F19DA">
        <w:rPr>
          <w:rFonts w:cstheme="minorHAnsi"/>
          <w:b/>
          <w:bCs/>
        </w:rPr>
        <w:t>Keep your fork up to date</w:t>
      </w:r>
      <w:r w:rsidR="00C050FE">
        <w:rPr>
          <w:rFonts w:cstheme="minorHAnsi"/>
          <w:b/>
          <w:bCs/>
        </w:rPr>
        <w:t xml:space="preserve"> regularly</w:t>
      </w:r>
    </w:p>
    <w:p w:rsidR="000547AA" w:rsidP="000B1FF8" w:rsidRDefault="00C050FE" w14:paraId="2F90DF6D" w14:textId="24080EDD">
      <w:pPr>
        <w:pStyle w:val="ListParagraph"/>
        <w:numPr>
          <w:ilvl w:val="0"/>
          <w:numId w:val="3"/>
        </w:numPr>
      </w:pPr>
      <w:r>
        <w:t xml:space="preserve">COMMUNICATE. </w:t>
      </w:r>
      <w:r w:rsidR="000547AA">
        <w:t>Each team member wor</w:t>
      </w:r>
      <w:r w:rsidR="00911798">
        <w:t>k</w:t>
      </w:r>
      <w:r w:rsidR="000547AA">
        <w:t xml:space="preserve">s on separate </w:t>
      </w:r>
      <w:r>
        <w:t xml:space="preserve">files/features </w:t>
      </w:r>
      <w:r w:rsidR="000B1FF8">
        <w:t>(no overlap, feature collaboration can take place in the pull requests)</w:t>
      </w:r>
      <w:r>
        <w:t>.</w:t>
      </w:r>
    </w:p>
    <w:p w:rsidR="00BA6F84" w:rsidP="006F2B1F" w:rsidRDefault="006F2B1F" w14:paraId="75FB1615" w14:textId="1D767551">
      <w:pPr>
        <w:pStyle w:val="ListParagraph"/>
        <w:numPr>
          <w:ilvl w:val="0"/>
          <w:numId w:val="3"/>
        </w:numPr>
      </w:pPr>
      <w:r>
        <w:t>P</w:t>
      </w:r>
      <w:r w:rsidRPr="000547AA" w:rsidR="000547AA">
        <w:t xml:space="preserve">ull request comments are written in Markdown, so </w:t>
      </w:r>
      <w:r>
        <w:t>take advantage of</w:t>
      </w:r>
      <w:r w:rsidRPr="000547AA" w:rsidR="000547AA">
        <w:t xml:space="preserve"> embed</w:t>
      </w:r>
      <w:r>
        <w:t>ding</w:t>
      </w:r>
      <w:r w:rsidRPr="000547AA" w:rsidR="000547AA">
        <w:t xml:space="preserve"> images, emojis, text blocks, etc. You can also associate issues with code. For example</w:t>
      </w:r>
      <w:r w:rsidR="002B7D2B">
        <w:t>,</w:t>
      </w:r>
      <w:r w:rsidRPr="000547AA" w:rsidR="000547AA">
        <w:t xml:space="preserve"> entering the phrase “Closes #32”</w:t>
      </w:r>
      <w:r>
        <w:t xml:space="preserve"> in a pull request</w:t>
      </w:r>
      <w:r w:rsidRPr="000547AA" w:rsidR="000547AA">
        <w:t xml:space="preserve"> would close issue number 32 in the repo.</w:t>
      </w:r>
    </w:p>
    <w:p w:rsidR="008400F9" w:rsidP="008400F9" w:rsidRDefault="006F2B1F" w14:paraId="28A5A915" w14:textId="3BDDBA5B">
      <w:pPr>
        <w:pStyle w:val="ListParagraph"/>
        <w:numPr>
          <w:ilvl w:val="0"/>
          <w:numId w:val="3"/>
        </w:numPr>
      </w:pPr>
      <w:r>
        <w:t xml:space="preserve">Standardize file/variable/function style and naming conventions at the beginning of the project. Suggest following tidyverse style guide for all R stuff: </w:t>
      </w:r>
      <w:hyperlink w:history="1" r:id="rId13">
        <w:r w:rsidRPr="006F2B1F">
          <w:rPr>
            <w:rStyle w:val="Hyperlink"/>
          </w:rPr>
          <w:t>https://style.tidyverse.org/index.html</w:t>
        </w:r>
      </w:hyperlink>
      <w:r>
        <w:t xml:space="preserve"> (some of this can apply to other languages too)</w:t>
      </w:r>
    </w:p>
    <w:p w:rsidR="008400F9" w:rsidP="008400F9" w:rsidRDefault="008400F9" w14:paraId="4AD46942" w14:textId="51D6DAA6"/>
    <w:p w:rsidR="008400F9" w:rsidP="008400F9" w:rsidRDefault="008400F9" w14:paraId="17F4D9E4" w14:textId="77777777">
      <w:pPr>
        <w:rPr>
          <w:rFonts w:asciiTheme="majorHAnsi" w:hAnsiTheme="majorHAnsi" w:cstheme="majorHAnsi"/>
          <w:b/>
          <w:bCs/>
          <w:sz w:val="28"/>
          <w:szCs w:val="28"/>
        </w:rPr>
      </w:pPr>
      <w:r w:rsidRPr="008E6107">
        <w:rPr>
          <w:rFonts w:asciiTheme="majorHAnsi" w:hAnsiTheme="majorHAnsi" w:cstheme="majorHAnsi"/>
          <w:b/>
          <w:bCs/>
          <w:sz w:val="28"/>
          <w:szCs w:val="28"/>
        </w:rPr>
        <w:t>Reference Guides:</w:t>
      </w:r>
    </w:p>
    <w:p w:rsidRPr="00A17287" w:rsidR="008400F9" w:rsidP="008400F9" w:rsidRDefault="008400F9" w14:paraId="2757CB95" w14:textId="77777777">
      <w:pPr>
        <w:rPr>
          <w:rFonts w:cstheme="minorHAnsi"/>
        </w:rPr>
      </w:pPr>
      <w:r w:rsidRPr="00A17287">
        <w:rPr>
          <w:rFonts w:cstheme="minorHAnsi"/>
        </w:rPr>
        <w:t xml:space="preserve">GitHub Docs: </w:t>
      </w:r>
      <w:hyperlink w:history="1" r:id="rId14">
        <w:r w:rsidRPr="00A17287">
          <w:rPr>
            <w:rStyle w:val="Hyperlink"/>
            <w:rFonts w:cstheme="minorHAnsi"/>
          </w:rPr>
          <w:t>https://docs.github.com/en</w:t>
        </w:r>
      </w:hyperlink>
    </w:p>
    <w:p w:rsidR="008400F9" w:rsidP="008400F9" w:rsidRDefault="008400F9" w14:paraId="6E29DF1B" w14:textId="77777777">
      <w:r w:rsidRPr="00C267EA">
        <w:t xml:space="preserve">Understanding the GitHub flow: </w:t>
      </w:r>
      <w:hyperlink w:history="1" r:id="rId15">
        <w:r w:rsidRPr="00C267EA">
          <w:rPr>
            <w:rStyle w:val="Hyperlink"/>
          </w:rPr>
          <w:t>https://guides.github.com/introduction/flow/</w:t>
        </w:r>
      </w:hyperlink>
      <w:r w:rsidRPr="00C267EA">
        <w:t xml:space="preserve"> </w:t>
      </w:r>
    </w:p>
    <w:p w:rsidRPr="00C267EA" w:rsidR="008400F9" w:rsidP="008400F9" w:rsidRDefault="008400F9" w14:paraId="5760EFB1" w14:textId="77777777">
      <w:r w:rsidRPr="0067190A">
        <w:t>Comparing Workflows:</w:t>
      </w:r>
      <w:r>
        <w:t xml:space="preserve"> </w:t>
      </w:r>
      <w:hyperlink w:history="1" r:id="rId16">
        <w:r w:rsidRPr="00800B85">
          <w:rPr>
            <w:rStyle w:val="Hyperlink"/>
          </w:rPr>
          <w:t>https://www.atlassian.com/git/tutorials/comparing-workflows</w:t>
        </w:r>
      </w:hyperlink>
      <w:r>
        <w:t xml:space="preserve"> </w:t>
      </w:r>
      <w:r w:rsidRPr="0067190A">
        <w:t xml:space="preserve"> </w:t>
      </w:r>
    </w:p>
    <w:p w:rsidR="008400F9" w:rsidP="008400F9" w:rsidRDefault="008400F9" w14:paraId="3CD82DE5" w14:textId="77777777">
      <w:r>
        <w:t xml:space="preserve">Using Git and GitHub for Team Collaboration: </w:t>
      </w:r>
      <w:hyperlink w:history="1" r:id="rId17">
        <w:r w:rsidRPr="006B4C00">
          <w:rPr>
            <w:rStyle w:val="Hyperlink"/>
          </w:rPr>
          <w:t>https://medium.com/anne-kerrs-blog/using-git-and-github-for-team-collaboration-e761e7c00281</w:t>
        </w:r>
      </w:hyperlink>
      <w:r>
        <w:t xml:space="preserve"> </w:t>
      </w:r>
    </w:p>
    <w:p w:rsidR="008400F9" w:rsidP="008400F9" w:rsidRDefault="008400F9" w14:paraId="4C6586CD" w14:textId="77777777">
      <w:pPr>
        <w:rPr>
          <w:rStyle w:val="Hyperlink"/>
        </w:rPr>
      </w:pPr>
      <w:r>
        <w:t xml:space="preserve">Starting a new group project on GitHub: </w:t>
      </w:r>
      <w:hyperlink w:history="1" r:id="rId18">
        <w:r w:rsidRPr="006B4C00">
          <w:rPr>
            <w:rStyle w:val="Hyperlink"/>
          </w:rPr>
          <w:t>https://www.digitalcrafts.com/blog/learn-how-start-new-group-project-github</w:t>
        </w:r>
      </w:hyperlink>
    </w:p>
    <w:p w:rsidRPr="000547AA" w:rsidR="008400F9" w:rsidP="008400F9" w:rsidRDefault="008400F9" w14:paraId="3A8EEBB2" w14:textId="77777777"/>
    <w:sectPr w:rsidRPr="000547AA" w:rsidR="008400F9">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 w:author="Mothes,Caitlin" w:date="2021-08-26T16:39:00Z" w:id="0">
    <w:p w:rsidR="00C050FE" w:rsidRDefault="00C050FE" w14:paraId="662BD51A" w14:textId="1EEA7AC8">
      <w:pPr>
        <w:pStyle w:val="CommentText"/>
      </w:pPr>
      <w:r>
        <w:rPr>
          <w:rStyle w:val="CommentReference"/>
        </w:rPr>
        <w:annotationRef/>
      </w:r>
      <w:r>
        <w:t>Some guides recommend working in feature branches on your forked repo and submitting individual feature branches as pull requests, as opposed to a more centralized workflow editing from your main branch. Any thoughts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2BD5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2424F" w16cex:dateUtc="2021-08-26T2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2BD51A" w16cid:durableId="24D242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D305F"/>
    <w:multiLevelType w:val="hybridMultilevel"/>
    <w:tmpl w:val="B76066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3411D51"/>
    <w:multiLevelType w:val="hybridMultilevel"/>
    <w:tmpl w:val="C4EC08B6"/>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26CA5EE2"/>
    <w:multiLevelType w:val="hybridMultilevel"/>
    <w:tmpl w:val="E326BB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B0E31"/>
    <w:multiLevelType w:val="hybridMultilevel"/>
    <w:tmpl w:val="2C1E0828"/>
    <w:lvl w:ilvl="0" w:tplc="04090011">
      <w:start w:val="1"/>
      <w:numFmt w:val="decimal"/>
      <w:lvlText w:val="%1)"/>
      <w:lvlJc w:val="left"/>
      <w:pPr>
        <w:ind w:left="720" w:hanging="360"/>
      </w:pPr>
      <w:rPr>
        <w:rFonts w:hint="default"/>
      </w:rPr>
    </w:lvl>
    <w:lvl w:ilvl="1" w:tplc="21B6863E">
      <w:start w:val="1"/>
      <w:numFmt w:val="decimal"/>
      <w:lvlText w:val="%2)"/>
      <w:lvlJc w:val="left"/>
      <w:pPr>
        <w:ind w:left="1440" w:hanging="360"/>
      </w:pPr>
      <w:rPr>
        <w:rFonts w:asciiTheme="minorHAnsi" w:hAnsiTheme="minorHAnsi" w:eastAsia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B36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E65D51"/>
    <w:multiLevelType w:val="hybridMultilevel"/>
    <w:tmpl w:val="F5C4ED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C2B7E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FE4C04"/>
    <w:multiLevelType w:val="multilevel"/>
    <w:tmpl w:val="E9B8C9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6559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5"/>
  </w:num>
  <w:num w:numId="4">
    <w:abstractNumId w:val="0"/>
  </w:num>
  <w:num w:numId="5">
    <w:abstractNumId w:val="2"/>
  </w:num>
  <w:num w:numId="6">
    <w:abstractNumId w:val="3"/>
  </w:num>
  <w:num w:numId="7">
    <w:abstractNumId w:val="6"/>
  </w:num>
  <w:num w:numId="8">
    <w:abstractNumId w:val="8"/>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thes,Caitlin">
    <w15:presenceInfo w15:providerId="AD" w15:userId="S::ccmothes@colostate.edu::20d68f16-7f14-4b38-98ec-c9ba20acf1c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58D3"/>
    <w:rsid w:val="00052C1E"/>
    <w:rsid w:val="00054780"/>
    <w:rsid w:val="000547AA"/>
    <w:rsid w:val="000B1FF8"/>
    <w:rsid w:val="000C347A"/>
    <w:rsid w:val="000F6B74"/>
    <w:rsid w:val="001A2FB7"/>
    <w:rsid w:val="001E2FA9"/>
    <w:rsid w:val="0027646E"/>
    <w:rsid w:val="002B7D2B"/>
    <w:rsid w:val="002C4EE1"/>
    <w:rsid w:val="003165D8"/>
    <w:rsid w:val="00326DE8"/>
    <w:rsid w:val="0035606D"/>
    <w:rsid w:val="00380888"/>
    <w:rsid w:val="003B54AA"/>
    <w:rsid w:val="003D02BC"/>
    <w:rsid w:val="003D0D6E"/>
    <w:rsid w:val="003E3B46"/>
    <w:rsid w:val="003F19DA"/>
    <w:rsid w:val="00435C00"/>
    <w:rsid w:val="00442326"/>
    <w:rsid w:val="005372E2"/>
    <w:rsid w:val="00566D6B"/>
    <w:rsid w:val="005B2A92"/>
    <w:rsid w:val="00617914"/>
    <w:rsid w:val="00654FDB"/>
    <w:rsid w:val="0065540A"/>
    <w:rsid w:val="006B1F29"/>
    <w:rsid w:val="006F2B1F"/>
    <w:rsid w:val="00727C25"/>
    <w:rsid w:val="00747786"/>
    <w:rsid w:val="007558D3"/>
    <w:rsid w:val="007707C6"/>
    <w:rsid w:val="007F664D"/>
    <w:rsid w:val="00800EB1"/>
    <w:rsid w:val="008400F9"/>
    <w:rsid w:val="008B6403"/>
    <w:rsid w:val="008D17B5"/>
    <w:rsid w:val="008D7448"/>
    <w:rsid w:val="008E6107"/>
    <w:rsid w:val="00911116"/>
    <w:rsid w:val="00911798"/>
    <w:rsid w:val="0091367F"/>
    <w:rsid w:val="00994BC6"/>
    <w:rsid w:val="009B7A96"/>
    <w:rsid w:val="009C4FA8"/>
    <w:rsid w:val="00A00117"/>
    <w:rsid w:val="00A17287"/>
    <w:rsid w:val="00A26811"/>
    <w:rsid w:val="00A41095"/>
    <w:rsid w:val="00A41BCA"/>
    <w:rsid w:val="00AB6698"/>
    <w:rsid w:val="00AE35AD"/>
    <w:rsid w:val="00BA6F84"/>
    <w:rsid w:val="00BA7A2C"/>
    <w:rsid w:val="00BB0205"/>
    <w:rsid w:val="00BB4D16"/>
    <w:rsid w:val="00BC15F1"/>
    <w:rsid w:val="00C050FE"/>
    <w:rsid w:val="00C22054"/>
    <w:rsid w:val="00C272D5"/>
    <w:rsid w:val="00C47CEB"/>
    <w:rsid w:val="00C56F79"/>
    <w:rsid w:val="00CD1B79"/>
    <w:rsid w:val="00D02011"/>
    <w:rsid w:val="00D02641"/>
    <w:rsid w:val="00D35374"/>
    <w:rsid w:val="00D44821"/>
    <w:rsid w:val="00DB51FE"/>
    <w:rsid w:val="00DE02DF"/>
    <w:rsid w:val="00DF6216"/>
    <w:rsid w:val="00EB011C"/>
    <w:rsid w:val="00F20764"/>
    <w:rsid w:val="00F35708"/>
    <w:rsid w:val="00F51B46"/>
    <w:rsid w:val="43243159"/>
    <w:rsid w:val="4A7EAB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C627"/>
  <w15:docId w15:val="{23A171FE-D5CB-4BE0-A8B6-4B902C857B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58D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7558D3"/>
    <w:rPr>
      <w:color w:val="0563C1" w:themeColor="hyperlink"/>
      <w:u w:val="single"/>
    </w:rPr>
  </w:style>
  <w:style w:type="character" w:styleId="CommentReference">
    <w:name w:val="annotation reference"/>
    <w:basedOn w:val="DefaultParagraphFont"/>
    <w:uiPriority w:val="99"/>
    <w:semiHidden/>
    <w:unhideWhenUsed/>
    <w:rsid w:val="007558D3"/>
    <w:rPr>
      <w:sz w:val="16"/>
      <w:szCs w:val="16"/>
    </w:rPr>
  </w:style>
  <w:style w:type="paragraph" w:styleId="CommentText">
    <w:name w:val="annotation text"/>
    <w:basedOn w:val="Normal"/>
    <w:link w:val="CommentTextChar"/>
    <w:uiPriority w:val="99"/>
    <w:semiHidden/>
    <w:unhideWhenUsed/>
    <w:rsid w:val="007558D3"/>
    <w:pPr>
      <w:spacing w:line="240" w:lineRule="auto"/>
    </w:pPr>
    <w:rPr>
      <w:sz w:val="20"/>
      <w:szCs w:val="20"/>
    </w:rPr>
  </w:style>
  <w:style w:type="character" w:styleId="CommentTextChar" w:customStyle="1">
    <w:name w:val="Comment Text Char"/>
    <w:basedOn w:val="DefaultParagraphFont"/>
    <w:link w:val="CommentText"/>
    <w:uiPriority w:val="99"/>
    <w:semiHidden/>
    <w:rsid w:val="007558D3"/>
    <w:rPr>
      <w:sz w:val="20"/>
      <w:szCs w:val="20"/>
    </w:rPr>
  </w:style>
  <w:style w:type="paragraph" w:styleId="ListParagraph">
    <w:name w:val="List Paragraph"/>
    <w:basedOn w:val="Normal"/>
    <w:uiPriority w:val="34"/>
    <w:qFormat/>
    <w:rsid w:val="007558D3"/>
    <w:pPr>
      <w:ind w:left="720"/>
      <w:contextualSpacing/>
    </w:pPr>
  </w:style>
  <w:style w:type="character" w:styleId="kw2" w:customStyle="1">
    <w:name w:val="kw2"/>
    <w:basedOn w:val="DefaultParagraphFont"/>
    <w:rsid w:val="000547AA"/>
  </w:style>
  <w:style w:type="character" w:styleId="co0" w:customStyle="1">
    <w:name w:val="co0"/>
    <w:basedOn w:val="DefaultParagraphFont"/>
    <w:rsid w:val="000547AA"/>
  </w:style>
  <w:style w:type="paragraph" w:styleId="CommentSubject">
    <w:name w:val="annotation subject"/>
    <w:basedOn w:val="CommentText"/>
    <w:next w:val="CommentText"/>
    <w:link w:val="CommentSubjectChar"/>
    <w:uiPriority w:val="99"/>
    <w:semiHidden/>
    <w:unhideWhenUsed/>
    <w:rsid w:val="00BC15F1"/>
    <w:rPr>
      <w:b/>
      <w:bCs/>
    </w:rPr>
  </w:style>
  <w:style w:type="character" w:styleId="CommentSubjectChar" w:customStyle="1">
    <w:name w:val="Comment Subject Char"/>
    <w:basedOn w:val="CommentTextChar"/>
    <w:link w:val="CommentSubject"/>
    <w:uiPriority w:val="99"/>
    <w:semiHidden/>
    <w:rsid w:val="00BC15F1"/>
    <w:rPr>
      <w:b/>
      <w:bCs/>
      <w:sz w:val="20"/>
      <w:szCs w:val="20"/>
    </w:rPr>
  </w:style>
  <w:style w:type="character" w:styleId="UnresolvedMention">
    <w:name w:val="Unresolved Mention"/>
    <w:basedOn w:val="DefaultParagraphFont"/>
    <w:uiPriority w:val="99"/>
    <w:semiHidden/>
    <w:unhideWhenUsed/>
    <w:rsid w:val="003E3B46"/>
    <w:rPr>
      <w:color w:val="605E5C"/>
      <w:shd w:val="clear" w:color="auto" w:fill="E1DFDD"/>
    </w:rPr>
  </w:style>
  <w:style w:type="paragraph" w:styleId="HTMLPreformatted">
    <w:name w:val="HTML Preformatted"/>
    <w:basedOn w:val="Normal"/>
    <w:link w:val="HTMLPreformattedChar"/>
    <w:uiPriority w:val="99"/>
    <w:semiHidden/>
    <w:unhideWhenUsed/>
    <w:rsid w:val="003F1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3F19DA"/>
    <w:rPr>
      <w:rFonts w:ascii="Courier New" w:hAnsi="Courier New" w:eastAsia="Times New Roman" w:cs="Courier New"/>
      <w:sz w:val="20"/>
      <w:szCs w:val="20"/>
    </w:rPr>
  </w:style>
  <w:style w:type="character" w:styleId="pl-c" w:customStyle="1">
    <w:name w:val="pl-c"/>
    <w:basedOn w:val="DefaultParagraphFont"/>
    <w:rsid w:val="003F19DA"/>
  </w:style>
  <w:style w:type="character" w:styleId="FollowedHyperlink">
    <w:name w:val="FollowedHyperlink"/>
    <w:basedOn w:val="DefaultParagraphFont"/>
    <w:uiPriority w:val="99"/>
    <w:semiHidden/>
    <w:unhideWhenUsed/>
    <w:rsid w:val="006F2B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679">
      <w:bodyDiv w:val="1"/>
      <w:marLeft w:val="0"/>
      <w:marRight w:val="0"/>
      <w:marTop w:val="0"/>
      <w:marBottom w:val="0"/>
      <w:divBdr>
        <w:top w:val="none" w:sz="0" w:space="0" w:color="auto"/>
        <w:left w:val="none" w:sz="0" w:space="0" w:color="auto"/>
        <w:bottom w:val="none" w:sz="0" w:space="0" w:color="auto"/>
        <w:right w:val="none" w:sz="0" w:space="0" w:color="auto"/>
      </w:divBdr>
    </w:div>
    <w:div w:id="517700908">
      <w:bodyDiv w:val="1"/>
      <w:marLeft w:val="0"/>
      <w:marRight w:val="0"/>
      <w:marTop w:val="0"/>
      <w:marBottom w:val="0"/>
      <w:divBdr>
        <w:top w:val="none" w:sz="0" w:space="0" w:color="auto"/>
        <w:left w:val="none" w:sz="0" w:space="0" w:color="auto"/>
        <w:bottom w:val="none" w:sz="0" w:space="0" w:color="auto"/>
        <w:right w:val="none" w:sz="0" w:space="0" w:color="auto"/>
      </w:divBdr>
    </w:div>
    <w:div w:id="1371495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ithub/collaborating-with-pull-requests/reviewing-changes-in-pull-requests/reviewing-proposed-changes-in-a-pull-request" TargetMode="External"/><Relationship Id="rId13" Type="http://schemas.openxmlformats.org/officeDocument/2006/relationships/hyperlink" Target="https://style.tidyverse.org/index.html" TargetMode="External"/><Relationship Id="rId18" Type="http://schemas.openxmlformats.org/officeDocument/2006/relationships/hyperlink" Target="https://www.digitalcrafts.com/blog/learn-how-start-new-group-project-githu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ithub.com/en/github/collaborating-with-pull-requests/proposing-changes-to-your-work-with-pull-requests/requesting-a-pull-request-review" TargetMode="External"/><Relationship Id="rId12" Type="http://schemas.microsoft.com/office/2018/08/relationships/commentsExtensible" Target="commentsExtensible.xml"/><Relationship Id="rId17" Type="http://schemas.openxmlformats.org/officeDocument/2006/relationships/hyperlink" Target="https://medium.com/anne-kerrs-blog/using-git-and-github-for-team-collaboration-e761e7c00281" TargetMode="External"/><Relationship Id="rId2" Type="http://schemas.openxmlformats.org/officeDocument/2006/relationships/styles" Target="styles.xml"/><Relationship Id="rId16" Type="http://schemas.openxmlformats.org/officeDocument/2006/relationships/hyperlink" Target="https://www.atlassian.com/git/tutorials/comparing-workflows"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file:///C:\Users\ccmothes\Desktop\%20https\docs.github.com\en\github\collaborating-with-pull-requests\proposing-changes-to-your-work-with-pull-requests\creating-a-pull-request-from-a-fork" TargetMode="External"/><Relationship Id="rId11" Type="http://schemas.microsoft.com/office/2016/09/relationships/commentsIds" Target="commentsIds.xml"/><Relationship Id="rId5" Type="http://schemas.openxmlformats.org/officeDocument/2006/relationships/hyperlink" Target="https://happygitwithr.com/existing-github-first.html" TargetMode="External"/><Relationship Id="rId15" Type="http://schemas.openxmlformats.org/officeDocument/2006/relationships/hyperlink" Target="https://guides.github.com/introduction/flow/"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cs.github.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Mothes,Caitlin</dc:creator>
  <keywords/>
  <dc:description/>
  <lastModifiedBy>Worthington,Kevin</lastModifiedBy>
  <revision>4</revision>
  <dcterms:created xsi:type="dcterms:W3CDTF">2021-08-30T16:49:00.0000000Z</dcterms:created>
  <dcterms:modified xsi:type="dcterms:W3CDTF">2021-08-30T21:46:18.4073288Z</dcterms:modified>
</coreProperties>
</file>